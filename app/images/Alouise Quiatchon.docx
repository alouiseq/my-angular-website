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4065"/>
        <w:gridCol w:w="3116"/>
      </w:tblGrid>
      <w:tr w:rsidR="00191F25" w14:paraId="0C7CF09A" w14:textId="77777777">
        <w:trPr>
          <w:trHeight w:val="126"/>
        </w:trPr>
        <w:tc>
          <w:tcPr>
            <w:tcW w:w="31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35C2C" w14:textId="15851261" w:rsidR="00191F25" w:rsidRDefault="00CA2608">
            <w:r>
              <w:rPr>
                <w:rFonts w:ascii="Calibri" w:hAnsi="Calibri" w:cs="Calibri"/>
                <w:sz w:val="20"/>
                <w:szCs w:val="20"/>
              </w:rPr>
              <w:t>884</w:t>
            </w:r>
            <w:r w:rsidR="0028074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River Park Dr.</w:t>
            </w:r>
          </w:p>
          <w:p w14:paraId="793402AF" w14:textId="00D1DFDF" w:rsidR="00191F25" w:rsidRDefault="00031C47">
            <w:r>
              <w:rPr>
                <w:rFonts w:ascii="Calibri" w:hAnsi="Calibri" w:cs="Calibri"/>
                <w:sz w:val="20"/>
                <w:szCs w:val="20"/>
              </w:rPr>
              <w:t>San Jose, CA 9511</w:t>
            </w:r>
            <w:r w:rsidR="0028074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7F9C5" w14:textId="77777777" w:rsidR="00191F25" w:rsidRDefault="0028074B">
            <w:pPr>
              <w:autoSpaceDE w:val="0"/>
              <w:jc w:val="center"/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Alouise Quiatchon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60054" w14:textId="77777777" w:rsidR="00492E56" w:rsidRDefault="0028074B" w:rsidP="00492E5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(408)</w:t>
            </w:r>
            <w:r w:rsidR="00492E56">
              <w:rPr>
                <w:rFonts w:ascii="Calibri" w:hAnsi="Calibri" w:cs="Calibri"/>
                <w:sz w:val="20"/>
                <w:szCs w:val="20"/>
              </w:rPr>
              <w:t xml:space="preserve"> 705-0321</w:t>
            </w:r>
          </w:p>
          <w:p w14:paraId="79F614D2" w14:textId="07C52EE3" w:rsidR="006973BA" w:rsidRDefault="007223E6" w:rsidP="00492E5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alouiseq@gmail.com</w:t>
            </w:r>
          </w:p>
          <w:p w14:paraId="3759D63F" w14:textId="3F00E46E" w:rsidR="00191F25" w:rsidRDefault="00015770">
            <w:pPr>
              <w:jc w:val="right"/>
            </w:pPr>
            <w:hyperlink r:id="rId6" w:history="1">
              <w:r w:rsidR="004465DF">
                <w:rPr>
                  <w:rStyle w:val="Hyperlink"/>
                  <w:rFonts w:ascii="Calibri" w:hAnsi="Calibri" w:cs="Calibri"/>
                  <w:sz w:val="20"/>
                  <w:szCs w:val="20"/>
                </w:rPr>
                <w:t>alouisequiatchon.com</w:t>
              </w:r>
            </w:hyperlink>
          </w:p>
        </w:tc>
      </w:tr>
      <w:tr w:rsidR="00A16ACA" w14:paraId="0EC12DB1" w14:textId="77777777" w:rsidTr="00A16ACA">
        <w:tc>
          <w:tcPr>
            <w:tcW w:w="1029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D3EA2" w14:textId="556D50A0" w:rsidR="00A16ACA" w:rsidRDefault="00A16ACA" w:rsidP="00A16ACA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620FAF33" w14:textId="672C85C9" w:rsidR="00A16ACA" w:rsidRDefault="00A16ACA" w:rsidP="00A16ACA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Objective</w:t>
            </w:r>
          </w:p>
        </w:tc>
      </w:tr>
      <w:tr w:rsidR="00A16ACA" w14:paraId="10F110B8" w14:textId="77777777" w:rsidTr="00A16ACA">
        <w:trPr>
          <w:trHeight w:val="70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DBA9" w14:textId="6861CE22" w:rsidR="00A16ACA" w:rsidRPr="00540123" w:rsidRDefault="004465DF" w:rsidP="00A16ACA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 w:rsidR="007317C1">
              <w:rPr>
                <w:rFonts w:ascii="Calibri" w:hAnsi="Calibri" w:cs="Calibri"/>
                <w:sz w:val="22"/>
                <w:szCs w:val="20"/>
              </w:rPr>
              <w:t>Front End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Developer role </w:t>
            </w:r>
            <w:r w:rsidR="00A20D35">
              <w:rPr>
                <w:rFonts w:ascii="Calibri" w:hAnsi="Calibri" w:cs="Calibri"/>
                <w:sz w:val="22"/>
                <w:szCs w:val="20"/>
              </w:rPr>
              <w:t>in a team oriented environment</w:t>
            </w:r>
            <w:r w:rsidR="006970AE">
              <w:rPr>
                <w:rFonts w:ascii="Calibri" w:hAnsi="Calibri" w:cs="Calibri"/>
                <w:sz w:val="22"/>
                <w:szCs w:val="20"/>
              </w:rPr>
              <w:t>,</w:t>
            </w:r>
            <w:r w:rsidR="00A16AC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w</w:t>
            </w:r>
            <w:r w:rsidR="00C06EDB">
              <w:rPr>
                <w:rFonts w:ascii="Calibri" w:hAnsi="Calibri" w:cs="Calibri"/>
                <w:sz w:val="22"/>
                <w:szCs w:val="20"/>
              </w:rPr>
              <w:t xml:space="preserve">here I </w:t>
            </w:r>
            <w:r w:rsidR="00A20D35">
              <w:rPr>
                <w:rFonts w:ascii="Calibri" w:hAnsi="Calibri" w:cs="Calibri"/>
                <w:sz w:val="22"/>
                <w:szCs w:val="20"/>
              </w:rPr>
              <w:t>can play an integral part</w:t>
            </w:r>
            <w:r w:rsidR="0017792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20D35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7317C1">
              <w:rPr>
                <w:rFonts w:ascii="Calibri" w:hAnsi="Calibri" w:cs="Calibri"/>
                <w:sz w:val="22"/>
                <w:szCs w:val="20"/>
              </w:rPr>
              <w:t xml:space="preserve">improving user to product interactions </w:t>
            </w:r>
            <w:r w:rsidR="00A20D35">
              <w:rPr>
                <w:rFonts w:ascii="Calibri" w:hAnsi="Calibri" w:cs="Calibri"/>
                <w:sz w:val="22"/>
                <w:szCs w:val="20"/>
              </w:rPr>
              <w:t xml:space="preserve">through </w:t>
            </w:r>
            <w:r w:rsidR="006970AE">
              <w:rPr>
                <w:rFonts w:ascii="Calibri" w:hAnsi="Calibri" w:cs="Calibri"/>
                <w:sz w:val="22"/>
                <w:szCs w:val="20"/>
              </w:rPr>
              <w:t>simple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creative </w:t>
            </w:r>
            <w:r w:rsidR="00A16ACA">
              <w:rPr>
                <w:rFonts w:ascii="Calibri" w:hAnsi="Calibri" w:cs="Calibri"/>
                <w:sz w:val="22"/>
                <w:szCs w:val="20"/>
              </w:rPr>
              <w:t xml:space="preserve">applications. </w:t>
            </w:r>
          </w:p>
          <w:p w14:paraId="2AC98B48" w14:textId="77777777" w:rsidR="00A16ACA" w:rsidRDefault="00A16ACA" w:rsidP="00A16ACA"/>
        </w:tc>
      </w:tr>
      <w:tr w:rsidR="00A16ACA" w14:paraId="27DC98EB" w14:textId="77777777" w:rsidTr="00A16ACA">
        <w:tc>
          <w:tcPr>
            <w:tcW w:w="1029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B0D5E" w14:textId="7820B32C" w:rsidR="00A16ACA" w:rsidRDefault="00A16ACA" w:rsidP="00A16ACA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A16ACA" w14:paraId="52E1B2A5" w14:textId="77777777" w:rsidTr="00A16ACA">
        <w:trPr>
          <w:trHeight w:val="70"/>
        </w:trPr>
        <w:tc>
          <w:tcPr>
            <w:tcW w:w="10296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A3D7" w14:textId="00802786" w:rsidR="00A16ACA" w:rsidRPr="00163AB8" w:rsidRDefault="002D788F" w:rsidP="00547B4B">
            <w:pPr>
              <w:pStyle w:val="Achievement"/>
            </w:pPr>
            <w:r>
              <w:rPr>
                <w:rFonts w:ascii="Calibri" w:hAnsi="Calibri" w:cs="Calibri"/>
                <w:sz w:val="22"/>
              </w:rPr>
              <w:t>AngularJS</w:t>
            </w:r>
            <w:r w:rsidR="00BF783D">
              <w:rPr>
                <w:rFonts w:ascii="Calibri" w:hAnsi="Calibri" w:cs="Calibri"/>
                <w:sz w:val="22"/>
              </w:rPr>
              <w:t xml:space="preserve">, </w:t>
            </w:r>
            <w:r w:rsidR="004465DF">
              <w:rPr>
                <w:rFonts w:ascii="Calibri" w:hAnsi="Calibri" w:cs="Calibri"/>
                <w:sz w:val="22"/>
              </w:rPr>
              <w:t>JavaScript, jQuery</w:t>
            </w:r>
            <w:r w:rsidR="00BF783D">
              <w:rPr>
                <w:rFonts w:ascii="Calibri" w:hAnsi="Calibri" w:cs="Calibri"/>
                <w:sz w:val="22"/>
              </w:rPr>
              <w:t>, Underscore.js, lodash</w:t>
            </w:r>
            <w:r w:rsidR="004465DF">
              <w:rPr>
                <w:rFonts w:ascii="Calibri" w:hAnsi="Calibri" w:cs="Calibri"/>
                <w:sz w:val="22"/>
              </w:rPr>
              <w:t xml:space="preserve">, Mustache.js, Knockout.js, </w:t>
            </w:r>
            <w:r w:rsidR="00BF783D">
              <w:rPr>
                <w:rFonts w:ascii="Calibri" w:hAnsi="Calibri" w:cs="Calibri"/>
                <w:sz w:val="22"/>
              </w:rPr>
              <w:t>HTML5</w:t>
            </w:r>
            <w:r w:rsidR="000A0D9D">
              <w:rPr>
                <w:rFonts w:ascii="Calibri" w:hAnsi="Calibri" w:cs="Calibri"/>
                <w:sz w:val="22"/>
              </w:rPr>
              <w:t>, Jade</w:t>
            </w:r>
            <w:r w:rsidR="00AC7C27">
              <w:rPr>
                <w:rFonts w:ascii="Calibri" w:hAnsi="Calibri" w:cs="Calibri"/>
                <w:sz w:val="22"/>
              </w:rPr>
              <w:t>, CSS3, Sass, Bootstrap</w:t>
            </w:r>
            <w:r w:rsidR="00547B4B">
              <w:rPr>
                <w:rFonts w:ascii="Calibri" w:hAnsi="Calibri" w:cs="Calibri"/>
                <w:sz w:val="22"/>
              </w:rPr>
              <w:t>,</w:t>
            </w:r>
            <w:r w:rsidR="004465DF">
              <w:rPr>
                <w:rFonts w:ascii="Calibri" w:hAnsi="Calibri" w:cs="Calibri"/>
                <w:sz w:val="22"/>
              </w:rPr>
              <w:t xml:space="preserve"> </w:t>
            </w:r>
            <w:r w:rsidR="007D38BF" w:rsidRPr="00547B4B">
              <w:rPr>
                <w:rFonts w:ascii="Calibri" w:hAnsi="Calibri" w:cs="Calibri"/>
                <w:sz w:val="22"/>
              </w:rPr>
              <w:t>Yeoman, Gr</w:t>
            </w:r>
            <w:r w:rsidR="000A0D9D">
              <w:rPr>
                <w:rFonts w:ascii="Calibri" w:hAnsi="Calibri" w:cs="Calibri"/>
                <w:sz w:val="22"/>
              </w:rPr>
              <w:t>unt, Bower</w:t>
            </w:r>
            <w:r w:rsidR="007D38BF" w:rsidRPr="00547B4B">
              <w:rPr>
                <w:rFonts w:ascii="Calibri" w:hAnsi="Calibri" w:cs="Calibri"/>
                <w:sz w:val="22"/>
              </w:rPr>
              <w:t>,</w:t>
            </w:r>
            <w:r w:rsidR="00AC7C27">
              <w:rPr>
                <w:rFonts w:ascii="Calibri" w:hAnsi="Calibri" w:cs="Calibri"/>
                <w:sz w:val="22"/>
              </w:rPr>
              <w:t xml:space="preserve"> Python,</w:t>
            </w:r>
            <w:r w:rsidR="007D38BF" w:rsidRPr="00547B4B">
              <w:rPr>
                <w:rFonts w:ascii="Calibri" w:hAnsi="Calibri" w:cs="Calibri"/>
                <w:sz w:val="22"/>
              </w:rPr>
              <w:t xml:space="preserve"> </w:t>
            </w:r>
            <w:r w:rsidR="00F97917">
              <w:rPr>
                <w:rFonts w:ascii="Calibri" w:hAnsi="Calibri" w:cs="Calibri"/>
                <w:sz w:val="22"/>
              </w:rPr>
              <w:t>Git, Vi</w:t>
            </w:r>
          </w:p>
          <w:p w14:paraId="38CE06A5" w14:textId="6C62A673" w:rsidR="007D38BF" w:rsidRDefault="00AC7C27" w:rsidP="007D38BF">
            <w:pPr>
              <w:pStyle w:val="Achievement"/>
            </w:pPr>
            <w:r>
              <w:rPr>
                <w:rFonts w:ascii="Calibri" w:hAnsi="Calibri" w:cs="Calibri"/>
                <w:sz w:val="22"/>
              </w:rPr>
              <w:t xml:space="preserve">Node.js, Express.js, </w:t>
            </w:r>
            <w:r w:rsidR="004A363D">
              <w:rPr>
                <w:rFonts w:ascii="Calibri" w:hAnsi="Calibri" w:cs="Calibri"/>
                <w:sz w:val="22"/>
              </w:rPr>
              <w:t>Django, Pygame, C, C++,</w:t>
            </w:r>
            <w:r w:rsidR="007D38BF">
              <w:rPr>
                <w:rFonts w:ascii="Calibri" w:hAnsi="Calibri" w:cs="Calibri"/>
                <w:sz w:val="22"/>
              </w:rPr>
              <w:t xml:space="preserve"> Shell Scripting</w:t>
            </w:r>
            <w:r w:rsidR="000A0D9D">
              <w:rPr>
                <w:rFonts w:ascii="Calibri" w:hAnsi="Calibri" w:cs="Calibri"/>
                <w:sz w:val="22"/>
              </w:rPr>
              <w:t xml:space="preserve">, </w:t>
            </w:r>
            <w:r w:rsidR="00E15711">
              <w:rPr>
                <w:rFonts w:ascii="Calibri" w:hAnsi="Calibri" w:cs="Calibri"/>
                <w:sz w:val="22"/>
              </w:rPr>
              <w:t xml:space="preserve">MySQL, </w:t>
            </w:r>
            <w:r w:rsidR="000A0D9D" w:rsidRPr="00547B4B">
              <w:rPr>
                <w:rFonts w:ascii="Calibri" w:hAnsi="Calibri" w:cs="Calibri"/>
                <w:sz w:val="22"/>
              </w:rPr>
              <w:t>MongoDB, Mongoskin</w:t>
            </w:r>
            <w:r w:rsidR="007D38BF">
              <w:rPr>
                <w:rFonts w:ascii="Calibri" w:hAnsi="Calibri" w:cs="Calibri"/>
                <w:sz w:val="22"/>
              </w:rPr>
              <w:t xml:space="preserve"> (</w:t>
            </w:r>
            <w:r w:rsidR="004A363D">
              <w:rPr>
                <w:rFonts w:ascii="Calibri" w:hAnsi="Calibri" w:cs="Calibri"/>
                <w:sz w:val="22"/>
              </w:rPr>
              <w:t xml:space="preserve">all </w:t>
            </w:r>
            <w:r w:rsidR="007D38BF">
              <w:rPr>
                <w:rFonts w:ascii="Calibri" w:hAnsi="Calibri" w:cs="Calibri"/>
                <w:sz w:val="22"/>
              </w:rPr>
              <w:t>prior knowledge)</w:t>
            </w:r>
          </w:p>
        </w:tc>
      </w:tr>
      <w:tr w:rsidR="00191F25" w14:paraId="06C0D5F2" w14:textId="77777777">
        <w:trPr>
          <w:trHeight w:val="210"/>
        </w:trPr>
        <w:tc>
          <w:tcPr>
            <w:tcW w:w="1029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8BF3AB" w14:textId="77777777" w:rsidR="00A16ACA" w:rsidRDefault="00A16ACA">
            <w:pPr>
              <w:snapToGrid w:val="0"/>
            </w:pPr>
          </w:p>
          <w:p w14:paraId="63A6881E" w14:textId="77777777" w:rsidR="00191F25" w:rsidRDefault="0028074B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91F25" w14:paraId="332BC96D" w14:textId="77777777">
        <w:trPr>
          <w:trHeight w:val="285"/>
        </w:trPr>
        <w:tc>
          <w:tcPr>
            <w:tcW w:w="311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C5FBC" w14:textId="6F1350ED" w:rsidR="00191F25" w:rsidRDefault="00BE7472">
            <w:r>
              <w:rPr>
                <w:rFonts w:ascii="Calibri" w:hAnsi="Calibri" w:cs="Calibri"/>
                <w:b/>
                <w:sz w:val="22"/>
                <w:szCs w:val="22"/>
              </w:rPr>
              <w:t>Front End Engineer</w:t>
            </w:r>
          </w:p>
        </w:tc>
        <w:tc>
          <w:tcPr>
            <w:tcW w:w="406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517953" w14:textId="56CC6841" w:rsidR="00191F25" w:rsidRDefault="00BE7472">
            <w:pPr>
              <w:jc w:val="center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GE Software</w:t>
            </w:r>
            <w:r w:rsidR="00677FE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A850AC" w14:textId="7581059C" w:rsidR="00627409" w:rsidRPr="00627409" w:rsidRDefault="00BE7472" w:rsidP="0062740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2014</w:t>
            </w:r>
            <w:r w:rsidR="0028074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274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28074B"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191F25" w14:paraId="08C8623E" w14:textId="77777777">
        <w:trPr>
          <w:trHeight w:val="692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B3569" w14:textId="5D0ED292" w:rsidR="00DC7DD5" w:rsidRDefault="00E029AE" w:rsidP="00DC7DD5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 a 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diagnostics and monitoring web </w:t>
            </w:r>
            <w:r>
              <w:rPr>
                <w:rFonts w:ascii="Calibri" w:hAnsi="Calibri" w:cs="Calibri"/>
                <w:sz w:val="22"/>
                <w:szCs w:val="22"/>
              </w:rPr>
              <w:t>interface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 that provides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interactive data visualizations </w:t>
            </w:r>
            <w:r w:rsidR="008A6086">
              <w:rPr>
                <w:rFonts w:ascii="Calibri" w:hAnsi="Calibri" w:cs="Calibri"/>
                <w:sz w:val="22"/>
                <w:szCs w:val="22"/>
              </w:rPr>
              <w:t xml:space="preserve">of real time performance, which 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can save </w:t>
            </w:r>
            <w:r w:rsidR="008A6086">
              <w:rPr>
                <w:rFonts w:ascii="Calibri" w:hAnsi="Calibri" w:cs="Calibri"/>
                <w:sz w:val="22"/>
                <w:szCs w:val="22"/>
              </w:rPr>
              <w:t>$150M</w:t>
            </w:r>
            <w:r w:rsidR="00D603EF">
              <w:rPr>
                <w:rFonts w:ascii="Calibri" w:hAnsi="Calibri" w:cs="Calibri"/>
                <w:sz w:val="22"/>
                <w:szCs w:val="22"/>
              </w:rPr>
              <w:t>+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F2F80">
              <w:rPr>
                <w:rFonts w:ascii="Calibri" w:hAnsi="Calibri" w:cs="Calibri"/>
                <w:sz w:val="22"/>
                <w:szCs w:val="22"/>
              </w:rPr>
              <w:t xml:space="preserve">annually </w:t>
            </w:r>
            <w:r w:rsidR="00D603EF">
              <w:rPr>
                <w:rFonts w:ascii="Calibri" w:hAnsi="Calibri" w:cs="Calibri"/>
                <w:sz w:val="22"/>
                <w:szCs w:val="22"/>
              </w:rPr>
              <w:t>due to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2AF4">
              <w:rPr>
                <w:rFonts w:ascii="Calibri" w:hAnsi="Calibri" w:cs="Calibri"/>
                <w:sz w:val="22"/>
                <w:szCs w:val="22"/>
              </w:rPr>
              <w:t xml:space="preserve">oil </w:t>
            </w:r>
            <w:r w:rsidR="006F2F80">
              <w:rPr>
                <w:rFonts w:ascii="Calibri" w:hAnsi="Calibri" w:cs="Calibri"/>
                <w:sz w:val="22"/>
                <w:szCs w:val="22"/>
              </w:rPr>
              <w:t>&amp;</w:t>
            </w:r>
            <w:r w:rsidR="00702AF4">
              <w:rPr>
                <w:rFonts w:ascii="Calibri" w:hAnsi="Calibri" w:cs="Calibri"/>
                <w:sz w:val="22"/>
                <w:szCs w:val="22"/>
              </w:rPr>
              <w:t xml:space="preserve"> gas </w:t>
            </w:r>
            <w:r w:rsidR="004C644B">
              <w:rPr>
                <w:rFonts w:ascii="Calibri" w:hAnsi="Calibri" w:cs="Calibri"/>
                <w:sz w:val="22"/>
                <w:szCs w:val="22"/>
              </w:rPr>
              <w:t xml:space="preserve">equipment repair </w:t>
            </w:r>
            <w:r w:rsidR="008A6086">
              <w:rPr>
                <w:rFonts w:ascii="Calibri" w:hAnsi="Calibri" w:cs="Calibri"/>
                <w:sz w:val="22"/>
                <w:szCs w:val="22"/>
              </w:rPr>
              <w:t>and unplanned downtime</w:t>
            </w:r>
            <w:r w:rsidR="00DC7DD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1DB26A7" w14:textId="1CB12181" w:rsidR="00191F25" w:rsidRDefault="004C644B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Create</w:t>
            </w:r>
            <w:r w:rsidR="008A6086">
              <w:rPr>
                <w:rFonts w:ascii="Calibri" w:hAnsi="Calibri" w:cs="Calibri"/>
                <w:sz w:val="22"/>
                <w:szCs w:val="22"/>
              </w:rPr>
              <w:t xml:space="preserve"> extensible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34DED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8A6086">
              <w:rPr>
                <w:rFonts w:ascii="Calibri" w:hAnsi="Calibri" w:cs="Calibri"/>
                <w:sz w:val="22"/>
                <w:szCs w:val="22"/>
              </w:rPr>
              <w:t xml:space="preserve">reusable widgets </w:t>
            </w:r>
            <w:r w:rsidR="00702AF4">
              <w:rPr>
                <w:rFonts w:ascii="Calibri" w:hAnsi="Calibri" w:cs="Calibri"/>
                <w:sz w:val="22"/>
                <w:szCs w:val="22"/>
              </w:rPr>
              <w:t xml:space="preserve">that can scale </w:t>
            </w:r>
            <w:r w:rsidR="00C34DED">
              <w:rPr>
                <w:rFonts w:ascii="Calibri" w:hAnsi="Calibri" w:cs="Calibri"/>
                <w:sz w:val="22"/>
                <w:szCs w:val="22"/>
              </w:rPr>
              <w:t xml:space="preserve">with growth </w:t>
            </w:r>
            <w:r w:rsidR="006F2F80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C34DED">
              <w:rPr>
                <w:rFonts w:ascii="Calibri" w:hAnsi="Calibri" w:cs="Calibri"/>
                <w:sz w:val="22"/>
                <w:szCs w:val="22"/>
              </w:rPr>
              <w:t>across</w:t>
            </w:r>
            <w:r w:rsidR="00702AF4">
              <w:rPr>
                <w:rFonts w:ascii="Calibri" w:hAnsi="Calibri" w:cs="Calibri"/>
                <w:sz w:val="22"/>
                <w:szCs w:val="22"/>
              </w:rPr>
              <w:t xml:space="preserve"> different business </w:t>
            </w:r>
            <w:r w:rsidR="00D603EF">
              <w:rPr>
                <w:rFonts w:ascii="Calibri" w:hAnsi="Calibri" w:cs="Calibri"/>
                <w:sz w:val="22"/>
                <w:szCs w:val="22"/>
              </w:rPr>
              <w:t>needs</w:t>
            </w:r>
            <w:r w:rsidR="0028074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F669628" w14:textId="5910BE04" w:rsidR="00191F25" w:rsidRDefault="004C644B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Implement an email-like case management application</w:t>
            </w:r>
            <w:r w:rsidR="002E5BAB">
              <w:rPr>
                <w:rFonts w:ascii="Calibri" w:hAnsi="Calibri" w:cs="Calibri"/>
                <w:sz w:val="22"/>
                <w:szCs w:val="22"/>
              </w:rPr>
              <w:t xml:space="preserve"> for users to </w:t>
            </w:r>
            <w:r w:rsidR="00D603EF">
              <w:rPr>
                <w:rFonts w:ascii="Calibri" w:hAnsi="Calibri" w:cs="Calibri"/>
                <w:sz w:val="22"/>
                <w:szCs w:val="22"/>
              </w:rPr>
              <w:t>interact</w:t>
            </w:r>
            <w:r w:rsidR="002E5BA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02AF4">
              <w:rPr>
                <w:rFonts w:ascii="Calibri" w:hAnsi="Calibri" w:cs="Calibri"/>
                <w:sz w:val="22"/>
                <w:szCs w:val="22"/>
              </w:rPr>
              <w:t>identify</w:t>
            </w:r>
            <w:r w:rsidR="00D603EF">
              <w:rPr>
                <w:rFonts w:ascii="Calibri" w:hAnsi="Calibri" w:cs="Calibri"/>
                <w:sz w:val="22"/>
                <w:szCs w:val="22"/>
              </w:rPr>
              <w:t>,</w:t>
            </w:r>
            <w:r w:rsidR="00702AF4">
              <w:rPr>
                <w:rFonts w:ascii="Calibri" w:hAnsi="Calibri" w:cs="Calibri"/>
                <w:sz w:val="22"/>
                <w:szCs w:val="22"/>
              </w:rPr>
              <w:t xml:space="preserve"> and predict machine behaviors </w:t>
            </w:r>
            <w:r w:rsidR="00D603EF">
              <w:rPr>
                <w:rFonts w:ascii="Calibri" w:hAnsi="Calibri" w:cs="Calibri"/>
                <w:sz w:val="22"/>
                <w:szCs w:val="22"/>
              </w:rPr>
              <w:t>that can prolong its life and increase revenue by</w:t>
            </w:r>
            <w:r w:rsidR="006F2F80">
              <w:rPr>
                <w:rFonts w:ascii="Calibri" w:hAnsi="Calibri" w:cs="Calibri"/>
                <w:sz w:val="22"/>
                <w:szCs w:val="22"/>
              </w:rPr>
              <w:t xml:space="preserve"> $7M/week</w:t>
            </w:r>
            <w:r w:rsidR="0028074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9E31C7B" w14:textId="77777777" w:rsidR="00191F25" w:rsidRDefault="00191F25" w:rsidP="00DC7DD5">
            <w:pPr>
              <w:ind w:left="252"/>
            </w:pPr>
          </w:p>
        </w:tc>
      </w:tr>
      <w:tr w:rsidR="00191F25" w14:paraId="05501411" w14:textId="77777777">
        <w:trPr>
          <w:trHeight w:val="285"/>
        </w:trPr>
        <w:tc>
          <w:tcPr>
            <w:tcW w:w="31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6DA9E9" w14:textId="402E8B0B" w:rsidR="00191F25" w:rsidRDefault="00BE7472">
            <w:r>
              <w:rPr>
                <w:rFonts w:ascii="Calibri" w:hAnsi="Calibri" w:cs="Calibri"/>
                <w:b/>
                <w:sz w:val="22"/>
                <w:szCs w:val="22"/>
              </w:rPr>
              <w:t>Technical Operations Lead</w:t>
            </w:r>
          </w:p>
        </w:tc>
        <w:tc>
          <w:tcPr>
            <w:tcW w:w="40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1C0AC4" w14:textId="0ADDCD74" w:rsidR="00191F25" w:rsidRPr="00BE7472" w:rsidRDefault="00BE7472">
            <w:pPr>
              <w:pStyle w:val="Heading2"/>
              <w:jc w:val="center"/>
            </w:pPr>
            <w:r w:rsidRPr="00BE7472">
              <w:rPr>
                <w:rFonts w:ascii="Calibri" w:hAnsi="Calibri" w:cs="Calibri"/>
                <w:sz w:val="22"/>
                <w:szCs w:val="22"/>
              </w:rPr>
              <w:t>Google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D5C0BE" w14:textId="19EE43C8" w:rsidR="00191F25" w:rsidRDefault="00BE7472" w:rsidP="00BE7472">
            <w:pPr>
              <w:pStyle w:val="Heading2"/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 2012 – August 2014</w:t>
            </w:r>
          </w:p>
        </w:tc>
      </w:tr>
      <w:tr w:rsidR="00191F25" w14:paraId="7A384FFE" w14:textId="77777777">
        <w:trPr>
          <w:trHeight w:val="314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15DAA" w14:textId="31CA358A" w:rsidR="00BE7472" w:rsidRDefault="00BE7472" w:rsidP="00BE7472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Create</w:t>
            </w:r>
            <w:r w:rsidR="004C644B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 automation data-mining tool to upload 1500+ legacy data into existing site management tools to increase operator productivity by 50%.</w:t>
            </w:r>
          </w:p>
          <w:p w14:paraId="116FC0BA" w14:textId="11A61DE3" w:rsidR="00BE7472" w:rsidRDefault="00BE7472" w:rsidP="00BE7472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Perform</w:t>
            </w:r>
            <w:r w:rsidR="004C644B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pose analysis</w:t>
            </w:r>
            <w:r w:rsidR="002305E4">
              <w:rPr>
                <w:rFonts w:ascii="Calibri" w:hAnsi="Calibri" w:cs="Calibri"/>
                <w:sz w:val="22"/>
                <w:szCs w:val="22"/>
              </w:rPr>
              <w:t xml:space="preserve"> on over 10,000 panoramic image data, geometry debug</w:t>
            </w:r>
            <w:r>
              <w:rPr>
                <w:rFonts w:ascii="Calibri" w:hAnsi="Calibri" w:cs="Calibri"/>
                <w:sz w:val="22"/>
                <w:szCs w:val="22"/>
              </w:rPr>
              <w:t>, and communicate with various teams ranging from 10-20 operators and project managers per location worldwide.</w:t>
            </w:r>
          </w:p>
          <w:p w14:paraId="1A7AF5E7" w14:textId="77777777" w:rsidR="00191F25" w:rsidRDefault="00191F25"/>
        </w:tc>
        <w:bookmarkStart w:id="0" w:name="_GoBack"/>
        <w:bookmarkEnd w:id="0"/>
      </w:tr>
      <w:tr w:rsidR="00191F25" w14:paraId="11081E22" w14:textId="77777777">
        <w:trPr>
          <w:trHeight w:val="150"/>
        </w:trPr>
        <w:tc>
          <w:tcPr>
            <w:tcW w:w="31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61C280" w14:textId="7D649E5B" w:rsidR="00191F25" w:rsidRDefault="00BE7472" w:rsidP="002305E4"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2305E4">
              <w:rPr>
                <w:rFonts w:ascii="Calibri" w:hAnsi="Calibri" w:cs="Calibri"/>
                <w:b/>
                <w:iCs/>
                <w:sz w:val="22"/>
                <w:szCs w:val="22"/>
              </w:rPr>
              <w:t>Intern</w:t>
            </w:r>
          </w:p>
        </w:tc>
        <w:tc>
          <w:tcPr>
            <w:tcW w:w="40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6F92D4" w14:textId="1AA52BC7" w:rsidR="00191F25" w:rsidRPr="00BE7472" w:rsidRDefault="00BE7472">
            <w:pPr>
              <w:jc w:val="center"/>
              <w:rPr>
                <w:b/>
              </w:rPr>
            </w:pPr>
            <w:r w:rsidRPr="00BE7472">
              <w:rPr>
                <w:rFonts w:ascii="Calibri" w:hAnsi="Calibri" w:cs="Calibri"/>
                <w:b/>
                <w:sz w:val="22"/>
                <w:szCs w:val="22"/>
              </w:rPr>
              <w:t>Cisco Systems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6078D3" w14:textId="78F5EB72" w:rsidR="00191F25" w:rsidRPr="00BE7472" w:rsidRDefault="00BE7472" w:rsidP="00F76F3D">
            <w:pPr>
              <w:jc w:val="right"/>
              <w:rPr>
                <w:b/>
              </w:rPr>
            </w:pPr>
            <w:r w:rsidRPr="00BE7472">
              <w:rPr>
                <w:rFonts w:ascii="Calibri" w:hAnsi="Calibri" w:cs="Calibri"/>
                <w:b/>
                <w:bCs/>
                <w:sz w:val="22"/>
                <w:szCs w:val="22"/>
              </w:rPr>
              <w:t>June 2011 – July 2012</w:t>
            </w:r>
          </w:p>
        </w:tc>
      </w:tr>
      <w:tr w:rsidR="00191F25" w14:paraId="1EF1E4ED" w14:textId="77777777">
        <w:trPr>
          <w:trHeight w:val="525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2AF91" w14:textId="64AB1650" w:rsidR="00BE7472" w:rsidRDefault="00BE7472" w:rsidP="00BE7472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Implemented 65% of “Design Tracker” interactive web automation tool currently in use by a team of 20-30 engineers and project managers to track equipment development status valued at $100k+.</w:t>
            </w:r>
          </w:p>
          <w:p w14:paraId="3F8650A7" w14:textId="77777777" w:rsidR="00BE7472" w:rsidRDefault="00BE7472" w:rsidP="00BE7472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2"/>
              </w:rPr>
              <w:t>Designed a status web tool to record individual work updates and generate status reports to increase project updates visibility across 2-5 teams.</w:t>
            </w:r>
          </w:p>
          <w:p w14:paraId="3E996CDB" w14:textId="77777777" w:rsidR="00191F25" w:rsidRDefault="00191F25" w:rsidP="002305E4"/>
        </w:tc>
      </w:tr>
      <w:tr w:rsidR="00191F25" w14:paraId="259FE392" w14:textId="77777777">
        <w:tc>
          <w:tcPr>
            <w:tcW w:w="1029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E829FF" w14:textId="77777777" w:rsidR="00191F25" w:rsidRDefault="0028074B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191F25" w14:paraId="5FC6D31A" w14:textId="77777777">
        <w:tc>
          <w:tcPr>
            <w:tcW w:w="311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A19E8" w14:textId="77777777" w:rsidR="00191F25" w:rsidRDefault="0028074B">
            <w:r>
              <w:rPr>
                <w:rFonts w:ascii="Calibri" w:hAnsi="Calibri" w:cs="Calibri"/>
                <w:b/>
                <w:sz w:val="22"/>
                <w:szCs w:val="22"/>
              </w:rPr>
              <w:t>San Jose, CA</w:t>
            </w:r>
          </w:p>
        </w:tc>
        <w:tc>
          <w:tcPr>
            <w:tcW w:w="406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07FCC" w14:textId="77777777" w:rsidR="00191F25" w:rsidRDefault="0028074B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San Jose State University</w:t>
            </w:r>
          </w:p>
        </w:tc>
        <w:tc>
          <w:tcPr>
            <w:tcW w:w="311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637687" w14:textId="77777777" w:rsidR="00191F25" w:rsidRDefault="0028074B">
            <w:pPr>
              <w:jc w:val="right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2007 – May 2012</w:t>
            </w:r>
          </w:p>
        </w:tc>
      </w:tr>
      <w:tr w:rsidR="00191F25" w14:paraId="511EA896" w14:textId="77777777" w:rsidTr="001177EB">
        <w:trPr>
          <w:trHeight w:val="100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749F" w14:textId="2F8F7CE6" w:rsidR="00191F25" w:rsidRPr="00540123" w:rsidRDefault="0028074B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0"/>
              </w:rPr>
              <w:t>M.S. in Computer Engineering</w:t>
            </w:r>
            <w:r w:rsidR="00540123">
              <w:rPr>
                <w:rFonts w:ascii="Calibri" w:hAnsi="Calibri" w:cs="Calibri"/>
                <w:sz w:val="22"/>
                <w:szCs w:val="20"/>
              </w:rPr>
              <w:t xml:space="preserve"> and Network Systems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, May 2012. </w:t>
            </w:r>
          </w:p>
          <w:p w14:paraId="588FF6EA" w14:textId="3059AC62" w:rsidR="00191F25" w:rsidRDefault="00540123" w:rsidP="002305E4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2"/>
                <w:szCs w:val="20"/>
              </w:rPr>
              <w:t>B.S. i</w:t>
            </w:r>
            <w:r w:rsidR="00F14AD1">
              <w:rPr>
                <w:rFonts w:ascii="Calibri" w:hAnsi="Calibri" w:cs="Calibri"/>
                <w:sz w:val="22"/>
                <w:szCs w:val="20"/>
              </w:rPr>
              <w:t>n Computer Engineering, May 2012.     (Combined GPA: 3.5)</w:t>
            </w:r>
          </w:p>
          <w:p w14:paraId="26005237" w14:textId="3005AEC9" w:rsidR="00191F25" w:rsidRDefault="0028074B">
            <w:pPr>
              <w:numPr>
                <w:ilvl w:val="0"/>
                <w:numId w:val="4"/>
              </w:numPr>
              <w:ind w:left="252" w:hanging="180"/>
            </w:pPr>
            <w:r w:rsidRPr="004F39B4">
              <w:rPr>
                <w:rFonts w:ascii="Calibri" w:hAnsi="Calibri" w:cs="Calibri"/>
                <w:b/>
                <w:sz w:val="22"/>
                <w:szCs w:val="20"/>
              </w:rPr>
              <w:t>Relevant Coursework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: Object Oriented Programming, </w:t>
            </w:r>
            <w:r w:rsidR="001177EB">
              <w:rPr>
                <w:rFonts w:ascii="Calibri" w:hAnsi="Calibri" w:cs="Calibri"/>
                <w:sz w:val="22"/>
                <w:szCs w:val="20"/>
              </w:rPr>
              <w:t xml:space="preserve">Database, </w:t>
            </w:r>
            <w:r>
              <w:rPr>
                <w:rFonts w:ascii="Calibri" w:hAnsi="Calibri" w:cs="Calibri"/>
                <w:sz w:val="22"/>
                <w:szCs w:val="20"/>
              </w:rPr>
              <w:t>Data Structures &amp; Algorithms, Operating Systems, Computer Networking Concepts, TCP/IP Socket Pro</w:t>
            </w:r>
            <w:r w:rsidR="001177EB">
              <w:rPr>
                <w:rFonts w:ascii="Calibri" w:hAnsi="Calibri" w:cs="Calibri"/>
                <w:sz w:val="22"/>
                <w:szCs w:val="20"/>
              </w:rPr>
              <w:t>gramming, Computer Architecture</w:t>
            </w:r>
          </w:p>
          <w:p w14:paraId="755ECE56" w14:textId="77777777" w:rsidR="00191F25" w:rsidRDefault="00191F25"/>
        </w:tc>
      </w:tr>
      <w:tr w:rsidR="00191F25" w14:paraId="600DFFB9" w14:textId="77777777">
        <w:tc>
          <w:tcPr>
            <w:tcW w:w="1029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365956" w14:textId="77777777" w:rsidR="00191F25" w:rsidRDefault="0028074B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91F25" w14:paraId="0181E927" w14:textId="77777777">
        <w:tc>
          <w:tcPr>
            <w:tcW w:w="10296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1840FD" w14:textId="77777777" w:rsidR="00191F25" w:rsidRDefault="0028074B">
            <w:r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91F25" w14:paraId="7A875947" w14:textId="77777777">
        <w:trPr>
          <w:trHeight w:val="132"/>
        </w:trPr>
        <w:tc>
          <w:tcPr>
            <w:tcW w:w="102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44522" w14:textId="55B80568" w:rsidR="009A35FB" w:rsidRPr="00646E75" w:rsidRDefault="009A35FB" w:rsidP="00C230D4">
            <w:pPr>
              <w:numPr>
                <w:ilvl w:val="0"/>
                <w:numId w:val="5"/>
              </w:numPr>
              <w:ind w:left="252" w:hanging="180"/>
              <w:rPr>
                <w:rFonts w:asciiTheme="majorHAnsi" w:hAnsiTheme="majorHAnsi"/>
                <w:sz w:val="22"/>
                <w:szCs w:val="22"/>
              </w:rPr>
            </w:pPr>
            <w:r w:rsidRPr="00646E75">
              <w:rPr>
                <w:rFonts w:asciiTheme="majorHAnsi" w:hAnsiTheme="majorHAnsi"/>
                <w:b/>
                <w:sz w:val="22"/>
                <w:szCs w:val="22"/>
              </w:rPr>
              <w:t>Simple To Dos</w:t>
            </w:r>
            <w:r w:rsidRPr="00646E75">
              <w:rPr>
                <w:rFonts w:asciiTheme="majorHAnsi" w:hAnsiTheme="majorHAnsi"/>
                <w:sz w:val="22"/>
                <w:szCs w:val="22"/>
              </w:rPr>
              <w:t xml:space="preserve"> (2014)</w:t>
            </w:r>
            <w:r w:rsidR="00C06EDB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 w:rsidR="00547F52">
              <w:rPr>
                <w:rFonts w:asciiTheme="majorHAnsi" w:hAnsiTheme="majorHAnsi"/>
                <w:sz w:val="22"/>
                <w:szCs w:val="22"/>
              </w:rPr>
              <w:t xml:space="preserve">RESTful and single page application comprising </w:t>
            </w:r>
            <w:r w:rsidR="00EB4854">
              <w:rPr>
                <w:rFonts w:asciiTheme="majorHAnsi" w:hAnsiTheme="majorHAnsi"/>
                <w:sz w:val="22"/>
                <w:szCs w:val="22"/>
              </w:rPr>
              <w:t>fully customizable entries</w:t>
            </w:r>
            <w:r w:rsidR="00646E75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>HTML</w:t>
            </w:r>
            <w:r w:rsidR="00C06EDB">
              <w:rPr>
                <w:rFonts w:asciiTheme="majorHAnsi" w:hAnsiTheme="majorHAnsi"/>
                <w:i/>
                <w:sz w:val="22"/>
                <w:szCs w:val="22"/>
              </w:rPr>
              <w:t>5</w:t>
            </w:r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>, CSS</w:t>
            </w:r>
            <w:r w:rsidR="00C06EDB">
              <w:rPr>
                <w:rFonts w:asciiTheme="majorHAnsi" w:hAnsiTheme="majorHAnsi"/>
                <w:i/>
                <w:sz w:val="22"/>
                <w:szCs w:val="22"/>
              </w:rPr>
              <w:t>3</w:t>
            </w:r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 xml:space="preserve">, </w:t>
            </w:r>
            <w:r w:rsidR="00C06EDB">
              <w:rPr>
                <w:rFonts w:asciiTheme="majorHAnsi" w:hAnsiTheme="majorHAnsi"/>
                <w:i/>
                <w:sz w:val="22"/>
                <w:szCs w:val="22"/>
              </w:rPr>
              <w:t xml:space="preserve">Sass, </w:t>
            </w:r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 xml:space="preserve">Bootstrap, </w:t>
            </w:r>
            <w:ins w:id="1" w:author="Alouise" w:date="2014-06-19T00:44:00Z">
              <w:r w:rsidR="005005B4" w:rsidRPr="00646E75">
                <w:rPr>
                  <w:rFonts w:asciiTheme="majorHAnsi" w:hAnsiTheme="majorHAnsi"/>
                  <w:i/>
                  <w:sz w:val="22"/>
                  <w:szCs w:val="22"/>
                </w:rPr>
                <w:t>JavaScript</w:t>
              </w:r>
            </w:ins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 xml:space="preserve">, jQuery, Knockout.js, </w:t>
            </w:r>
            <w:ins w:id="2" w:author="Alouise" w:date="2014-06-19T00:52:00Z">
              <w:r w:rsidR="00987E5E">
                <w:rPr>
                  <w:rFonts w:asciiTheme="majorHAnsi" w:hAnsiTheme="majorHAnsi"/>
                  <w:i/>
                  <w:sz w:val="22"/>
                  <w:szCs w:val="22"/>
                </w:rPr>
                <w:t>Node.js</w:t>
              </w:r>
            </w:ins>
            <w:r w:rsidR="00F97917">
              <w:rPr>
                <w:rFonts w:asciiTheme="majorHAnsi" w:hAnsiTheme="majorHAnsi"/>
                <w:i/>
                <w:sz w:val="22"/>
                <w:szCs w:val="22"/>
              </w:rPr>
              <w:t>,</w:t>
            </w:r>
            <w:ins w:id="3" w:author="Alouise" w:date="2014-06-19T00:52:00Z">
              <w:r w:rsidR="00987E5E">
                <w:rPr>
                  <w:rFonts w:asciiTheme="majorHAnsi" w:hAnsiTheme="majorHAnsi"/>
                  <w:i/>
                  <w:sz w:val="22"/>
                  <w:szCs w:val="22"/>
                </w:rPr>
                <w:t xml:space="preserve"> E</w:t>
              </w:r>
            </w:ins>
            <w:r w:rsidR="00646E75" w:rsidRPr="00646E75">
              <w:rPr>
                <w:rFonts w:asciiTheme="majorHAnsi" w:hAnsiTheme="majorHAnsi"/>
                <w:i/>
                <w:sz w:val="22"/>
                <w:szCs w:val="22"/>
              </w:rPr>
              <w:t>xpress.js, Yeoman, Grunt, Bower, MongoDB</w:t>
            </w:r>
          </w:p>
          <w:p w14:paraId="46FC72BC" w14:textId="46E1D99C" w:rsidR="00C230D4" w:rsidRPr="00C230D4" w:rsidRDefault="00C230D4" w:rsidP="00C230D4">
            <w:pPr>
              <w:numPr>
                <w:ilvl w:val="0"/>
                <w:numId w:val="5"/>
              </w:numPr>
              <w:ind w:left="252" w:hanging="180"/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Personal Website </w:t>
            </w:r>
            <w:r w:rsidR="00F76E17">
              <w:rPr>
                <w:rFonts w:ascii="Calibri" w:hAnsi="Calibri" w:cs="Calibri"/>
                <w:sz w:val="22"/>
                <w:szCs w:val="20"/>
              </w:rPr>
              <w:t>(2014</w:t>
            </w:r>
            <w:r>
              <w:rPr>
                <w:rFonts w:ascii="Calibri" w:hAnsi="Calibri" w:cs="Calibri"/>
                <w:sz w:val="22"/>
                <w:szCs w:val="20"/>
              </w:rPr>
              <w:t>).  Project portfoli</w:t>
            </w:r>
            <w:ins w:id="4" w:author="Alouise" w:date="2014-06-19T00:51:00Z">
              <w:r w:rsidR="00AC53D6">
                <w:rPr>
                  <w:rFonts w:ascii="Calibri" w:hAnsi="Calibri" w:cs="Calibri"/>
                  <w:sz w:val="22"/>
                  <w:szCs w:val="20"/>
                </w:rPr>
                <w:t>o</w:t>
              </w:r>
            </w:ins>
            <w:r>
              <w:rPr>
                <w:rFonts w:ascii="Calibri" w:hAnsi="Calibri" w:cs="Calibri"/>
                <w:sz w:val="22"/>
                <w:szCs w:val="20"/>
              </w:rPr>
              <w:t xml:space="preserve"> website. </w:t>
            </w:r>
            <w:r w:rsidR="009A35FB" w:rsidRPr="00646E75">
              <w:rPr>
                <w:rFonts w:ascii="Calibri" w:hAnsi="Calibri" w:cs="Calibri"/>
                <w:i/>
                <w:sz w:val="22"/>
                <w:szCs w:val="20"/>
              </w:rPr>
              <w:t>HTML, CSS, JavaScript, jQuery, M</w:t>
            </w:r>
            <w:r w:rsidRPr="00646E75">
              <w:rPr>
                <w:rFonts w:ascii="Calibri" w:hAnsi="Calibri" w:cs="Calibri"/>
                <w:i/>
                <w:sz w:val="22"/>
                <w:szCs w:val="20"/>
              </w:rPr>
              <w:t>ustache.js, Bootstrap</w:t>
            </w:r>
            <w:r w:rsidR="009A35FB" w:rsidRPr="00646E75">
              <w:rPr>
                <w:rFonts w:ascii="Calibri" w:hAnsi="Calibri" w:cs="Calibri"/>
                <w:i/>
                <w:sz w:val="22"/>
                <w:szCs w:val="20"/>
              </w:rPr>
              <w:t xml:space="preserve">, </w:t>
            </w:r>
            <w:r w:rsidR="00EC040B">
              <w:rPr>
                <w:rFonts w:ascii="Calibri" w:hAnsi="Calibri" w:cs="Calibri"/>
                <w:i/>
                <w:sz w:val="22"/>
                <w:szCs w:val="20"/>
              </w:rPr>
              <w:t xml:space="preserve">Python, </w:t>
            </w:r>
            <w:r w:rsidR="009A35FB" w:rsidRPr="00646E75">
              <w:rPr>
                <w:rFonts w:ascii="Calibri" w:hAnsi="Calibri" w:cs="Calibri"/>
                <w:i/>
                <w:sz w:val="22"/>
                <w:szCs w:val="20"/>
              </w:rPr>
              <w:t>Django, SQLite</w:t>
            </w:r>
          </w:p>
          <w:p w14:paraId="53ABA28A" w14:textId="0FB44365" w:rsidR="00191F25" w:rsidRDefault="002776F9" w:rsidP="00F056AF">
            <w:pPr>
              <w:numPr>
                <w:ilvl w:val="0"/>
                <w:numId w:val="5"/>
              </w:numPr>
              <w:ind w:left="252" w:hanging="180"/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Space Duel: </w:t>
            </w:r>
            <w:r w:rsidR="003536DC">
              <w:rPr>
                <w:rFonts w:ascii="Calibri" w:hAnsi="Calibri" w:cs="Calibri"/>
                <w:b/>
                <w:sz w:val="22"/>
                <w:szCs w:val="20"/>
              </w:rPr>
              <w:t xml:space="preserve">2D </w:t>
            </w:r>
            <w:r w:rsidR="0028074B">
              <w:rPr>
                <w:rFonts w:ascii="Calibri" w:hAnsi="Calibri" w:cs="Calibri"/>
                <w:b/>
                <w:sz w:val="22"/>
                <w:szCs w:val="20"/>
              </w:rPr>
              <w:t xml:space="preserve">Game </w:t>
            </w:r>
            <w:r w:rsidR="0028074B"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="003536DC">
              <w:rPr>
                <w:rFonts w:ascii="Calibri" w:hAnsi="Calibri" w:cs="Calibri"/>
                <w:sz w:val="22"/>
                <w:szCs w:val="20"/>
              </w:rPr>
              <w:t>Two-player battle game with GUI</w:t>
            </w:r>
            <w:r w:rsidR="00F97917">
              <w:rPr>
                <w:rFonts w:ascii="Calibri" w:hAnsi="Calibri" w:cs="Calibri"/>
                <w:sz w:val="22"/>
                <w:szCs w:val="20"/>
              </w:rPr>
              <w:t xml:space="preserve"> and keyboard/mouse control</w:t>
            </w:r>
            <w:r w:rsidR="0028074B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28074B" w:rsidRPr="009A35FB">
              <w:rPr>
                <w:rFonts w:ascii="Calibri" w:hAnsi="Calibri" w:cs="Calibri"/>
                <w:i/>
                <w:sz w:val="22"/>
                <w:szCs w:val="20"/>
              </w:rPr>
              <w:t>Python, Pygame</w:t>
            </w:r>
          </w:p>
        </w:tc>
      </w:tr>
    </w:tbl>
    <w:p w14:paraId="0E5842DD" w14:textId="77777777" w:rsidR="00191F25" w:rsidRDefault="00191F25"/>
    <w:sectPr w:rsidR="00191F25">
      <w:pgSz w:w="12240" w:h="15840"/>
      <w:pgMar w:top="1080" w:right="1080" w:bottom="108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0210"/>
    <w:multiLevelType w:val="multilevel"/>
    <w:tmpl w:val="9A9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975DF7"/>
    <w:multiLevelType w:val="multilevel"/>
    <w:tmpl w:val="293EB0D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BC1838"/>
    <w:multiLevelType w:val="multilevel"/>
    <w:tmpl w:val="C6D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03780E"/>
    <w:multiLevelType w:val="multilevel"/>
    <w:tmpl w:val="EA520E76"/>
    <w:lvl w:ilvl="0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cs="Symbol" w:hint="default"/>
        <w:color w:val="000066"/>
        <w:sz w:val="12"/>
        <w:szCs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B249C5"/>
    <w:multiLevelType w:val="multilevel"/>
    <w:tmpl w:val="AB7E86A2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25"/>
    <w:rsid w:val="00015770"/>
    <w:rsid w:val="00031C47"/>
    <w:rsid w:val="00033540"/>
    <w:rsid w:val="00080F5B"/>
    <w:rsid w:val="000A0D9D"/>
    <w:rsid w:val="0010224F"/>
    <w:rsid w:val="0011301E"/>
    <w:rsid w:val="001177EB"/>
    <w:rsid w:val="00163AB8"/>
    <w:rsid w:val="0017792B"/>
    <w:rsid w:val="00191F25"/>
    <w:rsid w:val="002252AC"/>
    <w:rsid w:val="002305E4"/>
    <w:rsid w:val="002341BC"/>
    <w:rsid w:val="002776F9"/>
    <w:rsid w:val="00277A1C"/>
    <w:rsid w:val="0028074B"/>
    <w:rsid w:val="002B03EE"/>
    <w:rsid w:val="002D788F"/>
    <w:rsid w:val="002E5BAB"/>
    <w:rsid w:val="003536DC"/>
    <w:rsid w:val="00356633"/>
    <w:rsid w:val="00394A5B"/>
    <w:rsid w:val="003C33F6"/>
    <w:rsid w:val="0042015A"/>
    <w:rsid w:val="004465DF"/>
    <w:rsid w:val="0046261A"/>
    <w:rsid w:val="00492E56"/>
    <w:rsid w:val="004A363D"/>
    <w:rsid w:val="004A581D"/>
    <w:rsid w:val="004A58D0"/>
    <w:rsid w:val="004C644B"/>
    <w:rsid w:val="004D7414"/>
    <w:rsid w:val="004F39B4"/>
    <w:rsid w:val="005005B4"/>
    <w:rsid w:val="00540123"/>
    <w:rsid w:val="00547B4B"/>
    <w:rsid w:val="00547F52"/>
    <w:rsid w:val="005929C5"/>
    <w:rsid w:val="005F7615"/>
    <w:rsid w:val="00604E21"/>
    <w:rsid w:val="00627409"/>
    <w:rsid w:val="0063075A"/>
    <w:rsid w:val="006337FC"/>
    <w:rsid w:val="00637C6F"/>
    <w:rsid w:val="00646E75"/>
    <w:rsid w:val="00677FE2"/>
    <w:rsid w:val="006947D8"/>
    <w:rsid w:val="006970AE"/>
    <w:rsid w:val="006973BA"/>
    <w:rsid w:val="006C3A60"/>
    <w:rsid w:val="006F2F80"/>
    <w:rsid w:val="006F6EFC"/>
    <w:rsid w:val="00702AF4"/>
    <w:rsid w:val="007223E6"/>
    <w:rsid w:val="007317C1"/>
    <w:rsid w:val="007C05BC"/>
    <w:rsid w:val="007D38BF"/>
    <w:rsid w:val="00890253"/>
    <w:rsid w:val="008A6086"/>
    <w:rsid w:val="00984285"/>
    <w:rsid w:val="00987E5E"/>
    <w:rsid w:val="009A35FB"/>
    <w:rsid w:val="009A597C"/>
    <w:rsid w:val="009B327B"/>
    <w:rsid w:val="00A16ACA"/>
    <w:rsid w:val="00A20D35"/>
    <w:rsid w:val="00A34BAE"/>
    <w:rsid w:val="00A94AF8"/>
    <w:rsid w:val="00AC3BEE"/>
    <w:rsid w:val="00AC53D6"/>
    <w:rsid w:val="00AC7C27"/>
    <w:rsid w:val="00AF5C18"/>
    <w:rsid w:val="00B446F2"/>
    <w:rsid w:val="00B47E4A"/>
    <w:rsid w:val="00B76BD5"/>
    <w:rsid w:val="00BE7472"/>
    <w:rsid w:val="00BF783D"/>
    <w:rsid w:val="00C06EDB"/>
    <w:rsid w:val="00C230D4"/>
    <w:rsid w:val="00C34DED"/>
    <w:rsid w:val="00C90CA8"/>
    <w:rsid w:val="00CA2608"/>
    <w:rsid w:val="00D603EF"/>
    <w:rsid w:val="00DB00F1"/>
    <w:rsid w:val="00DB7CCE"/>
    <w:rsid w:val="00DC7DD5"/>
    <w:rsid w:val="00E029AE"/>
    <w:rsid w:val="00E15711"/>
    <w:rsid w:val="00E61C6C"/>
    <w:rsid w:val="00E72487"/>
    <w:rsid w:val="00EB4854"/>
    <w:rsid w:val="00EC040B"/>
    <w:rsid w:val="00EF0DEF"/>
    <w:rsid w:val="00F056AF"/>
    <w:rsid w:val="00F14AD1"/>
    <w:rsid w:val="00F37726"/>
    <w:rsid w:val="00F530F2"/>
    <w:rsid w:val="00F62165"/>
    <w:rsid w:val="00F76E17"/>
    <w:rsid w:val="00F76F3D"/>
    <w:rsid w:val="00F93B30"/>
    <w:rsid w:val="00F97917"/>
    <w:rsid w:val="00FA2092"/>
    <w:rsid w:val="00FC1F6C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CC1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ind w:left="72" w:firstLine="0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66"/>
      <w:sz w:val="12"/>
      <w:szCs w:val="1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000066"/>
      <w:sz w:val="12"/>
      <w:szCs w:val="1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66"/>
      <w:sz w:val="12"/>
      <w:szCs w:val="1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color w:val="000066"/>
      <w:sz w:val="12"/>
      <w:szCs w:val="1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color w:val="000066"/>
      <w:sz w:val="12"/>
      <w:szCs w:val="1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color w:val="000066"/>
      <w:sz w:val="12"/>
      <w:szCs w:val="1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000066"/>
      <w:sz w:val="12"/>
      <w:szCs w:val="1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color w:val="000066"/>
      <w:sz w:val="12"/>
      <w:szCs w:val="1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customStyle="1" w:styleId="Achievement">
    <w:name w:val="Achievement"/>
    <w:basedOn w:val="Textbody"/>
    <w:pPr>
      <w:numPr>
        <w:numId w:val="3"/>
      </w:numPr>
      <w:spacing w:after="0"/>
      <w:ind w:left="252" w:hanging="180"/>
    </w:pPr>
    <w:rPr>
      <w:bCs/>
      <w:sz w:val="20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73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E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B4"/>
    <w:rPr>
      <w:rFonts w:ascii="Lucida Grande" w:eastAsia="Times New Roman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ind w:left="72" w:firstLine="0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66"/>
      <w:sz w:val="12"/>
      <w:szCs w:val="1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000066"/>
      <w:sz w:val="12"/>
      <w:szCs w:val="1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66"/>
      <w:sz w:val="12"/>
      <w:szCs w:val="1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color w:val="000066"/>
      <w:sz w:val="12"/>
      <w:szCs w:val="1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color w:val="000066"/>
      <w:sz w:val="12"/>
      <w:szCs w:val="1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color w:val="000066"/>
      <w:sz w:val="12"/>
      <w:szCs w:val="1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000066"/>
      <w:sz w:val="12"/>
      <w:szCs w:val="1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color w:val="000066"/>
      <w:sz w:val="12"/>
      <w:szCs w:val="1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customStyle="1" w:styleId="Achievement">
    <w:name w:val="Achievement"/>
    <w:basedOn w:val="Textbody"/>
    <w:pPr>
      <w:numPr>
        <w:numId w:val="3"/>
      </w:numPr>
      <w:spacing w:after="0"/>
      <w:ind w:left="252" w:hanging="180"/>
    </w:pPr>
    <w:rPr>
      <w:bCs/>
      <w:sz w:val="20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73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E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B4"/>
    <w:rPr>
      <w:rFonts w:ascii="Lucida Grande" w:eastAsia="Times New Roman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louisequiatch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Hewlett-Packard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Gayle Laakmann</dc:creator>
  <cp:lastModifiedBy>Alouise</cp:lastModifiedBy>
  <cp:revision>8</cp:revision>
  <cp:lastPrinted>2011-12-28T14:25:00Z</cp:lastPrinted>
  <dcterms:created xsi:type="dcterms:W3CDTF">2015-05-08T09:31:00Z</dcterms:created>
  <dcterms:modified xsi:type="dcterms:W3CDTF">2015-06-26T15:00:00Z</dcterms:modified>
</cp:coreProperties>
</file>